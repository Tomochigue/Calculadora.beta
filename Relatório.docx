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i w:val="1"/>
          <w:u w:val="single"/>
          <w:rtl w:val="0"/>
        </w:rPr>
        <w:t xml:space="preserve">Relatório</w:t>
      </w:r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‘Histórico da Conversa com o ChatGPT: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João: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ChatGPT, me crie uma calculadora que possua as seguintes operações: Adição, Subtração, Multiplicação e Divisão.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ChatGPT: </w:t>
      </w:r>
      <w:r w:rsidDel="00000000" w:rsidR="00000000" w:rsidRPr="00000000">
        <w:rPr>
          <w:i w:val="1"/>
          <w:rtl w:val="0"/>
        </w:rPr>
        <w:t xml:space="preserve">Claro! Vou criar um exemplo básico de uma calculadora em Python que realiza adição, subtração, multiplicação e divisão.</w:t>
        <w:br w:type="textWrapping"/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ChatGPT: 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Como Funciona: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Funções de Operações: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adicionar(x, y): Retorna a soma de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x</w:t>
      </w:r>
      <w:r w:rsidDel="00000000" w:rsidR="00000000" w:rsidRPr="00000000">
        <w:rPr>
          <w:i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y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subtrair(x, y): Retorna a diferença entre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x</w:t>
      </w:r>
      <w:r w:rsidDel="00000000" w:rsidR="00000000" w:rsidRPr="00000000">
        <w:rPr>
          <w:i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y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multiplicar(x, y): Retorna o produto de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x</w:t>
      </w:r>
      <w:r w:rsidDel="00000000" w:rsidR="00000000" w:rsidRPr="00000000">
        <w:rPr>
          <w:i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y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dividir(x, y): Retorna o quociente de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x</w:t>
      </w:r>
      <w:r w:rsidDel="00000000" w:rsidR="00000000" w:rsidRPr="00000000">
        <w:rPr>
          <w:i w:val="1"/>
          <w:rtl w:val="0"/>
        </w:rPr>
        <w:t xml:space="preserve"> dividido por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y</w:t>
      </w:r>
      <w:r w:rsidDel="00000000" w:rsidR="00000000" w:rsidRPr="00000000">
        <w:rPr>
          <w:i w:val="1"/>
          <w:rtl w:val="0"/>
        </w:rPr>
        <w:t xml:space="preserve">, com tratamento para divisão por zero.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Função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calculadora()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Exibe um menu com as opções de operação.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Solicita ao usuário a escolha da operação e os dois números.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Realiza a operação escolhida e exibe o resultado.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usar este código, basta copiá-lo e colá-lo em um arquivo Python (.py) e executá-lo. A calculadora irá rodar no terminal e solicitar as entradas do usuário.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João:</w:t>
      </w:r>
      <w:r w:rsidDel="00000000" w:rsidR="00000000" w:rsidRPr="00000000">
        <w:rPr>
          <w:i w:val="1"/>
          <w:rtl w:val="0"/>
        </w:rPr>
        <w:t xml:space="preserve"> Como posso otimizar o código? Me envie uma dica.</w:t>
        <w:br w:type="textWrapping"/>
      </w:r>
    </w:p>
    <w:p w:rsidR="00000000" w:rsidDel="00000000" w:rsidP="00000000" w:rsidRDefault="00000000" w:rsidRPr="00000000" w14:paraId="00000012">
      <w:pPr>
        <w:ind w:left="720" w:firstLine="0"/>
        <w:rPr>
          <w:color w:val="000000"/>
          <w:sz w:val="26"/>
          <w:szCs w:val="26"/>
        </w:rPr>
      </w:pPr>
      <w:r w:rsidDel="00000000" w:rsidR="00000000" w:rsidRPr="00000000">
        <w:rPr>
          <w:b w:val="1"/>
          <w:i w:val="1"/>
          <w:rtl w:val="0"/>
        </w:rPr>
        <w:t xml:space="preserve">ChatGPT: </w:t>
      </w:r>
      <w:r w:rsidDel="00000000" w:rsidR="00000000" w:rsidRPr="00000000">
        <w:rPr>
          <w:i w:val="1"/>
          <w:rtl w:val="0"/>
        </w:rPr>
        <w:t xml:space="preserve">Para otimizar o código da calculadora, você pode reduzir a duplicação e melhorar a organização do código usando um dicionário para mapear as escolhas do usuário para suas respectivas funções. Aqui está uma dica para tornar o código mais conciso e organizado:</w:t>
        <w:br w:type="textWrapping"/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Dica: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Utilize um Dicionário para Mapear Operações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Em vez de usar várias instruções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if</w:t>
      </w:r>
      <w:r w:rsidDel="00000000" w:rsidR="00000000" w:rsidRPr="00000000">
        <w:rPr>
          <w:b w:val="1"/>
          <w:i w:val="1"/>
          <w:rtl w:val="0"/>
        </w:rPr>
        <w:t xml:space="preserve"> para escolher a operação a ser realizada, você pode usar um dicionário que mapeia a escolha do usuário para a função correspondente. Isso torna o código mais compacto e facilita a adição de novas operações no futuro.</w:t>
        <w:br w:type="textWrapping"/>
      </w:r>
    </w:p>
    <w:p w:rsidR="00000000" w:rsidDel="00000000" w:rsidP="00000000" w:rsidRDefault="00000000" w:rsidRPr="00000000" w14:paraId="00000014">
      <w:pPr>
        <w:ind w:firstLine="72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rtl w:val="0"/>
        </w:rPr>
        <w:t xml:space="preserve">ChatGPT: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 que mudou: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Dicionário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operações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O dicionário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operações</w:t>
      </w:r>
      <w:r w:rsidDel="00000000" w:rsidR="00000000" w:rsidRPr="00000000">
        <w:rPr>
          <w:i w:val="1"/>
          <w:rtl w:val="0"/>
        </w:rPr>
        <w:t xml:space="preserve"> mapeia a escolha do usuário (como '1', '2', etc.) para a função correspondente. Isso elimina a necessidade de várias instruções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if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Chamada da Função: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Em vez de usar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if</w:t>
      </w:r>
      <w:r w:rsidDel="00000000" w:rsidR="00000000" w:rsidRPr="00000000">
        <w:rPr>
          <w:i w:val="1"/>
          <w:rtl w:val="0"/>
        </w:rPr>
        <w:t xml:space="preserve"> para escolher qual função chamar, a função é selecionada a partir do dicionário e chamada diretamente.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Essa abordagem torna o código mais modular e mais fácil de manter, e você pode facilmente adicionar</w:t>
      </w:r>
      <w:r w:rsidDel="00000000" w:rsidR="00000000" w:rsidRPr="00000000">
        <w:rPr>
          <w:b w:val="1"/>
          <w:i w:val="1"/>
          <w:rtl w:val="0"/>
        </w:rPr>
        <w:t xml:space="preserve"> novas operações apenas adicionando mais entradas ao dicionário.</w:t>
      </w:r>
    </w:p>
    <w:p w:rsidR="00000000" w:rsidDel="00000000" w:rsidP="00000000" w:rsidRDefault="00000000" w:rsidRPr="00000000" w14:paraId="0000001A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br w:type="textWrapping"/>
        <w:t xml:space="preserve">João: </w:t>
      </w:r>
      <w:r w:rsidDel="00000000" w:rsidR="00000000" w:rsidRPr="00000000">
        <w:rPr>
          <w:i w:val="1"/>
          <w:rtl w:val="0"/>
        </w:rPr>
        <w:t xml:space="preserve">Como eu poderia implementar boas práticas neste código?</w:t>
      </w:r>
      <w:r w:rsidDel="00000000" w:rsidR="00000000" w:rsidRPr="00000000">
        <w:rPr>
          <w:b w:val="1"/>
          <w:i w:val="1"/>
          <w:rtl w:val="0"/>
        </w:rPr>
        <w:br w:type="textWrapping"/>
        <w:br w:type="textWrapping"/>
        <w:t xml:space="preserve">ChatGPT: </w:t>
      </w:r>
    </w:p>
    <w:p w:rsidR="00000000" w:rsidDel="00000000" w:rsidP="00000000" w:rsidRDefault="00000000" w:rsidRPr="00000000" w14:paraId="0000001B">
      <w:pPr>
        <w:ind w:firstLine="72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1. Documentação e Comentários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Adicione docstrings às funções e à função principal para descrever o que cada parte do código faz. Isso ajuda outros desenvolvedores (e você mesmo) a entender o propósito e o funcionamento do código mais facilmente.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s22sxewr3jpl" w:id="0"/>
      <w:bookmarkEnd w:id="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2. Separação de Preocupações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Mantenha a lógica da aplicação e a interação com o usuário separadas. Em um cenário mais complexo, você pode criar módulos diferentes para operações e interação com o usuário.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ehuq6r225wu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slpf0d3j4tdt" w:id="2"/>
      <w:bookmarkEnd w:id="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3. Tratamento de Erros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Melhore o tratamento de erros para garantir que a entrada do usuário seja válida e que erros inesperados sejam manejados de forma adequada.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6yrl0hd6k4r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8wsid94bx6a0" w:id="4"/>
      <w:bookmarkEnd w:id="4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4. Nomeação de Variáveis e Funções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i w:val="1"/>
          <w:color w:val="000000"/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Use</w:t>
      </w:r>
      <w:r w:rsidDel="00000000" w:rsidR="00000000" w:rsidRPr="00000000">
        <w:rPr>
          <w:i w:val="1"/>
          <w:rtl w:val="0"/>
        </w:rPr>
        <w:t xml:space="preserve"> nomes de variáveis e funções que sejam descritivos e sigam convenções de nomenclatura. Por exemplo,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num1</w:t>
      </w:r>
      <w:r w:rsidDel="00000000" w:rsidR="00000000" w:rsidRPr="00000000">
        <w:rPr>
          <w:i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num2</w:t>
      </w:r>
      <w:r w:rsidDel="00000000" w:rsidR="00000000" w:rsidRPr="00000000">
        <w:rPr>
          <w:i w:val="1"/>
          <w:rtl w:val="0"/>
        </w:rPr>
        <w:t xml:space="preserve"> são bons nomes, mas você poderia usar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numero1</w:t>
      </w:r>
      <w:r w:rsidDel="00000000" w:rsidR="00000000" w:rsidRPr="00000000">
        <w:rPr>
          <w:i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numero2</w:t>
      </w:r>
      <w:r w:rsidDel="00000000" w:rsidR="00000000" w:rsidRPr="00000000">
        <w:rPr>
          <w:i w:val="1"/>
          <w:rtl w:val="0"/>
        </w:rPr>
        <w:t xml:space="preserve"> para maior clareza.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uifbq7kdi4r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6bl8c22waf7n" w:id="6"/>
      <w:bookmarkEnd w:id="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5. Código Reutilizável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 você precisar de mais operações no futuro, você pode tornar o código mais modular e reutilizável.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l16gkef9gew4" w:id="7"/>
      <w:bookmarkEnd w:id="7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O que foi melhorado: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Docstrings</w:t>
      </w:r>
      <w:r w:rsidDel="00000000" w:rsidR="00000000" w:rsidRPr="00000000">
        <w:rPr>
          <w:i w:val="1"/>
          <w:rtl w:val="0"/>
        </w:rPr>
        <w:t xml:space="preserve">: Adicionadas às funções para explicar o que fazem.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Função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obter número</w:t>
      </w:r>
      <w:r w:rsidDel="00000000" w:rsidR="00000000" w:rsidRPr="00000000">
        <w:rPr>
          <w:i w:val="1"/>
          <w:rtl w:val="0"/>
        </w:rPr>
        <w:t xml:space="preserve">: Centraliza a lógica de entrada e tratamento de erros para os números.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Constantes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OPERAÇÕES</w:t>
      </w:r>
      <w:r w:rsidDel="00000000" w:rsidR="00000000" w:rsidRPr="00000000">
        <w:rPr>
          <w:i w:val="1"/>
          <w:rtl w:val="0"/>
        </w:rPr>
        <w:t xml:space="preserve"> é uma constante (em maiusculas) para seguir a convenção de nomenclatura para constantes.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Função Principal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calculadora</w:t>
      </w:r>
      <w:r w:rsidDel="00000000" w:rsidR="00000000" w:rsidRPr="00000000">
        <w:rPr>
          <w:i w:val="1"/>
          <w:rtl w:val="0"/>
        </w:rPr>
        <w:t xml:space="preserve">: Agora está mais clara e separada das outras funções.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ns w:author="HUMBERTO BOMFIM FILHO" w:id="0" w:date="2024-08-12T17:38:53Z"/>
          <w:i w:val="1"/>
        </w:rPr>
      </w:pPr>
      <w:r w:rsidDel="00000000" w:rsidR="00000000" w:rsidRPr="00000000">
        <w:rPr>
          <w:i w:val="1"/>
          <w:rtl w:val="0"/>
        </w:rPr>
        <w:t xml:space="preserve">Essas mudanças ajudam a tornar o código mais claro e modular, facilitando a manutenção e a expansão futura.</w:t>
        <w:br w:type="textWrapping"/>
        <w:br w:type="textWrapping"/>
        <w:br w:type="textWrapping"/>
        <w:br w:type="textWrapping"/>
        <w:br w:type="textWrapping"/>
        <w:t xml:space="preserve"> </w:t>
        <w:tab/>
        <w:tab/>
        <w:tab/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Relato do Pessoal:</w:t>
        <w:br w:type="textWrapping"/>
        <w:br w:type="textWrapping"/>
        <w:t xml:space="preserve">  Desenvolvimento e desafios 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Os desafios que tivemos foram simples,basta só você questionar o CHATGPT  em como desenvolver uma calculadora em Python. Foi simples e fácil com a IA para nos ajudar. Pedimos a ajuda  de como desenvolver um código, e também algumas dicas de como otimizar o código e como implementar boas práticas.</w:t>
      </w:r>
      <w:ins w:author="HUMBERTO BOMFIM FILHO" w:id="0" w:date="2024-08-12T17:38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